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ageBreakBefore w:val="0"/>
        <w:spacing w:after="80" w:lineRule="auto"/>
        <w:rPr>
          <w:b w:val="1"/>
          <w:sz w:val="34"/>
          <w:szCs w:val="34"/>
        </w:rPr>
      </w:pPr>
      <w:bookmarkStart w:colFirst="0" w:colLast="0" w:name="_sgu1flims6bk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Задание</w:t>
      </w:r>
    </w:p>
    <w:p w:rsidR="00000000" w:rsidDel="00000000" w:rsidP="00000000" w:rsidRDefault="00000000" w:rsidRPr="00000000" w14:paraId="00000002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Провести код-ревью разработанного микросервиса</w:t>
      </w:r>
      <w:ins w:author="Иконников Михаил (mishaikon)" w:id="0" w:date="2023-05-23T09:09:05Z">
        <w:r w:rsidDel="00000000" w:rsidR="00000000" w:rsidRPr="00000000">
          <w:rPr>
            <w:rtl w:val="0"/>
          </w:rPr>
          <w:t xml:space="preserve">.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pageBreakBefore w:val="0"/>
        <w:spacing w:after="80" w:lineRule="auto"/>
        <w:rPr>
          <w:b w:val="1"/>
          <w:sz w:val="34"/>
          <w:szCs w:val="34"/>
        </w:rPr>
      </w:pPr>
      <w:bookmarkStart w:colFirst="0" w:colLast="0" w:name="_7qharxjndpis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Условие</w:t>
      </w:r>
    </w:p>
    <w:p w:rsidR="00000000" w:rsidDel="00000000" w:rsidP="00000000" w:rsidRDefault="00000000" w:rsidRPr="00000000" w14:paraId="00000004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Разработчику была поставлена задача реализовать микросервис заказов для интернет-магазина в виде API. Микросервис должен содержать три API метода: для создания заказа, завершения заказа и получения информации и последних заказах.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pageBreakBefore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tnobax94om7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Описание методов: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Создание новых заказов</w:t>
      </w:r>
      <w:r w:rsidDel="00000000" w:rsidR="00000000" w:rsidRPr="00000000">
        <w:rPr>
          <w:rtl w:val="0"/>
        </w:rPr>
        <w:t xml:space="preserve"> Сигнатура: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"sum"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1000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//общая сумма заказа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"contractorType"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// тип контрагента (юридическое/физическое лицо)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"items"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: [</w:t>
              <w:br w:type="textWrapping"/>
              <w:t xml:space="preserve">    {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"productId"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// ID товара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"price"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1000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// стоимость товара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"quantity"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// количество</w:t>
              <w:br w:type="textWrapping"/>
              <w:t xml:space="preserve">    },</w:t>
              <w:br w:type="textWrapping"/>
              <w:t xml:space="preserve">    //...</w:t>
              <w:br w:type="textWrapping"/>
              <w:t xml:space="preserve">  ]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pageBreakBefore w:val="0"/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При создании заказа генерируется уникальный номер в формате {год|2020}-{месяц|09}-{порядковый номер заказа}. Например 2020-09-12345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После создания заказа </w:t>
      </w:r>
      <w:r w:rsidDel="00000000" w:rsidR="00000000" w:rsidRPr="00000000">
        <w:rPr>
          <w:rtl w:val="0"/>
        </w:rPr>
        <w:t xml:space="preserve">физических </w:t>
      </w:r>
      <w:r w:rsidDel="00000000" w:rsidR="00000000" w:rsidRPr="00000000">
        <w:rPr>
          <w:rtl w:val="0"/>
        </w:rPr>
        <w:t xml:space="preserve">лиц должно редиректить на страницу оплаты http://some-pay-agregator.com/pay/{номер заказа}</w:t>
      </w:r>
    </w:p>
    <w:p w:rsidR="00000000" w:rsidDel="00000000" w:rsidP="00000000" w:rsidRDefault="00000000" w:rsidRPr="00000000" w14:paraId="0000000C">
      <w:pPr>
        <w:pageBreakBefore w:val="0"/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Завершение заказа с проверкой оплаты</w:t>
      </w:r>
      <w:r w:rsidDel="00000000" w:rsidR="00000000" w:rsidRPr="00000000">
        <w:rPr>
          <w:rtl w:val="0"/>
        </w:rPr>
        <w:t xml:space="preserve"> </w:t>
        <w:br w:type="textWrapping"/>
        <w:t xml:space="preserve">Метод осуществляет проверку факта оплаты для показа пользователю и по результату пользователь должен увидеть либо страницу благодарности, либо напоминание о необходимости оплаты.</w:t>
      </w:r>
    </w:p>
    <w:p w:rsidR="00000000" w:rsidDel="00000000" w:rsidP="00000000" w:rsidRDefault="00000000" w:rsidRPr="00000000" w14:paraId="0000000E">
      <w:pPr>
        <w:pageBreakBefore w:val="0"/>
        <w:spacing w:after="240" w:before="240" w:lineRule="auto"/>
        <w:ind w:left="720" w:firstLine="0"/>
        <w:rPr/>
      </w:pPr>
      <w:r w:rsidDel="00000000" w:rsidR="00000000" w:rsidRPr="00000000">
        <w:rPr>
          <w:i w:val="1"/>
          <w:rtl w:val="0"/>
        </w:rPr>
        <w:t xml:space="preserve">Для юридических лиц</w:t>
      </w:r>
      <w:r w:rsidDel="00000000" w:rsidR="00000000" w:rsidRPr="00000000">
        <w:rPr>
          <w:rtl w:val="0"/>
        </w:rPr>
        <w:t xml:space="preserve"> - проверка факта оплаты через отдельный микро-сервис (реализация обращения к микросервису на код ревью не представлена)</w:t>
      </w:r>
    </w:p>
    <w:p w:rsidR="00000000" w:rsidDel="00000000" w:rsidP="00000000" w:rsidRDefault="00000000" w:rsidRPr="00000000" w14:paraId="0000000F">
      <w:pPr>
        <w:pageBreakBefore w:val="0"/>
        <w:spacing w:after="240" w:before="240" w:lineRule="auto"/>
        <w:ind w:left="720" w:firstLine="0"/>
        <w:rPr/>
      </w:pPr>
      <w:r w:rsidDel="00000000" w:rsidR="00000000" w:rsidRPr="00000000">
        <w:rPr>
          <w:i w:val="1"/>
          <w:rtl w:val="0"/>
        </w:rPr>
        <w:t xml:space="preserve">Для физических</w:t>
      </w:r>
      <w:r w:rsidDel="00000000" w:rsidR="00000000" w:rsidRPr="00000000">
        <w:rPr>
          <w:rtl w:val="0"/>
        </w:rPr>
        <w:t xml:space="preserve"> - проверка через флаг оплаты, </w:t>
      </w:r>
      <w:r w:rsidDel="00000000" w:rsidR="00000000" w:rsidRPr="00000000">
        <w:rPr>
          <w:rtl w:val="0"/>
        </w:rPr>
        <w:t xml:space="preserve">поле в БД (данные попадают в базу через внешний микросервис, реализация обмена данными на код ревью не представлена).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Получения информации о N последних заказах</w:t>
        <w:br w:type="textWrapping"/>
      </w:r>
      <w:r w:rsidDel="00000000" w:rsidR="00000000" w:rsidRPr="00000000">
        <w:rPr>
          <w:rtl w:val="0"/>
        </w:rPr>
        <w:t xml:space="preserve">Метод должен возвращать информацию о заданном количестве заказов в формате:</w:t>
      </w:r>
    </w:p>
    <w:tbl>
      <w:tblPr>
        <w:tblStyle w:val="Table2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[</w:t>
              <w:br w:type="textWrapping"/>
              <w:t xml:space="preserve">    {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"id"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"2020-09-123456"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// номер заказа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"sum"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1000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//общая сумма заказа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"contractorType"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// тип контрагента (юридическое/физическое лицо)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"items"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: [</w:t>
              <w:br w:type="textWrapping"/>
              <w:t xml:space="preserve">        {</w:t>
              <w:br w:type="textWrapping"/>
              <w:t xml:space="preserve">         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"productId"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// ID товара</w:t>
              <w:br w:type="textWrapping"/>
              <w:t xml:space="preserve">         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"price"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1000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// стоимость товара</w:t>
              <w:br w:type="textWrapping"/>
              <w:t xml:space="preserve">         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"quantity"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// количество</w:t>
              <w:br w:type="textWrapping"/>
              <w:t xml:space="preserve">        },</w:t>
              <w:br w:type="textWrapping"/>
              <w:t xml:space="preserve">        //...</w:t>
              <w:br w:type="textWrapping"/>
              <w:t xml:space="preserve">      ]</w:t>
              <w:br w:type="textWrapping"/>
              <w:t xml:space="preserve">    },</w:t>
              <w:br w:type="textWrapping"/>
              <w:t xml:space="preserve">    // ...</w:t>
              <w:br w:type="textWrapping"/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pageBreakBefore w:val="0"/>
        <w:rPr>
          <w:ins w:author="Иконников Михаил (mishaikon)" w:id="1" w:date="2023-05-23T09:08:47Z"/>
        </w:rPr>
      </w:pPr>
      <w:ins w:author="Иконников Михаил (mishaikon)" w:id="1" w:date="2023-05-23T09:08:47Z">
        <w:bookmarkStart w:colFirst="0" w:colLast="0" w:name="_se5hyw74wbd" w:id="3"/>
        <w:bookmarkEnd w:id="3"/>
        <w:r w:rsidDel="00000000" w:rsidR="00000000" w:rsidRPr="00000000">
          <w:br w:type="page"/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14">
      <w:pPr>
        <w:pStyle w:val="Heading2"/>
        <w:pageBreakBefore w:val="0"/>
        <w:rPr/>
      </w:pPr>
      <w:bookmarkStart w:colFirst="0" w:colLast="0" w:name="_3s26mm3krs9g" w:id="4"/>
      <w:bookmarkEnd w:id="4"/>
      <w:r w:rsidDel="00000000" w:rsidR="00000000" w:rsidRPr="00000000">
        <w:rPr>
          <w:rtl w:val="0"/>
        </w:rPr>
        <w:t xml:space="preserve">Реализация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4"/>
        <w:pageBreakBefore w:val="0"/>
        <w:rPr/>
      </w:pPr>
      <w:bookmarkStart w:colFirst="0" w:colLast="0" w:name="_1rq0mrsbvj5v" w:id="5"/>
      <w:bookmarkEnd w:id="5"/>
      <w:r w:rsidDel="00000000" w:rsidR="00000000" w:rsidRPr="00000000">
        <w:rPr>
          <w:rtl w:val="0"/>
        </w:rPr>
        <w:t xml:space="preserve">Содержимое файла migrations/init.sql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orders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(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hd w:fill="fafafa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PRIMARY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DEFAULT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contractor_type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SMALLINT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is_paid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SMALLINT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DEFAULT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createdA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TIMESTAMP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DEFAULT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NOW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CHARACTER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utf8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COLLATE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utf8_general_ci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engine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MyISAM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order_products 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hd w:fill="fafafa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AUTO_INCREMENT PRIMARY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order_id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product_id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price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DEFAULT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quantity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DEFAULT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FOREIGN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(order_id)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orders(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DELETE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hd w:fill="fafafa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CHARACTER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utf8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COLLATE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utf8_general_ci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engine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MyISAM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4"/>
        <w:pageBreakBefore w:val="0"/>
        <w:rPr/>
      </w:pPr>
      <w:bookmarkStart w:colFirst="0" w:colLast="0" w:name="_2euxp79liwib" w:id="6"/>
      <w:bookmarkEnd w:id="6"/>
      <w:r w:rsidDel="00000000" w:rsidR="00000000" w:rsidRPr="00000000">
        <w:rPr>
          <w:rtl w:val="0"/>
        </w:rPr>
        <w:t xml:space="preserve">Содержимое файла src\Entity\Order.php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&lt;?php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App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\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Entity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use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App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\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Service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\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BillGenerator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use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App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\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Service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\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BillMicroserviceClient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CONTRACTOR_TYPE_PERSON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CONTRACTOR_TYPE_LEGAL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{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/**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626a4"/>
                <w:shd w:fill="fafafa" w:val="clear"/>
                <w:rtl w:val="0"/>
              </w:rPr>
              <w:t xml:space="preserve">@var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string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*/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$id;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/**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626a4"/>
                <w:shd w:fill="fafafa" w:val="clear"/>
                <w:rtl w:val="0"/>
              </w:rPr>
              <w:t xml:space="preserve">@var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 int */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$sum;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/**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626a4"/>
                <w:shd w:fill="fafafa" w:val="clear"/>
                <w:rtl w:val="0"/>
              </w:rPr>
              <w:t xml:space="preserve">@var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 Item[] */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$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items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= [];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/**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626a4"/>
                <w:shd w:fill="fafafa" w:val="clear"/>
                <w:rtl w:val="0"/>
              </w:rPr>
              <w:t xml:space="preserve">@var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 int */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$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contractorType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/**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626a4"/>
                <w:shd w:fill="fafafa" w:val="clear"/>
                <w:rtl w:val="0"/>
              </w:rPr>
              <w:t xml:space="preserve">@var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 bool */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$isPaid;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/**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626a4"/>
                <w:shd w:fill="fafafa" w:val="clear"/>
                <w:rtl w:val="0"/>
              </w:rPr>
              <w:t xml:space="preserve">@var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 BillGenerator */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$billGenerator;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/**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626a4"/>
                <w:shd w:fill="fafafa" w:val="clear"/>
                <w:rtl w:val="0"/>
              </w:rPr>
              <w:t xml:space="preserve">@var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BillMicroserviceClient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 */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$billMicroserviceClient;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/**</w:t>
              <w:br w:type="textWrapping"/>
              <w:t xml:space="preserve">     *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626a4"/>
                <w:shd w:fill="fafafa" w:val="clear"/>
                <w:rtl w:val="0"/>
              </w:rPr>
              <w:t xml:space="preserve">@param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 string $id</w:t>
              <w:br w:type="textWrapping"/>
              <w:t xml:space="preserve">     */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__construct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($id)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$this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-&gt;id = $id;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    }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getPayUrl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()</w:t>
              <w:br w:type="textWrapping"/>
              <w:t xml:space="preserve">    {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http://some-pay-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agregator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.com/pay/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.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$this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-&gt;id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   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setBillGenerator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$billGenerator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$this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billGenerator = $billGenerator;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getBillUrl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$this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-&gt;billGenerator-&gt;generate(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$this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    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setBillClient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BillMicroserviceClient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$cl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$this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-&gt;billMicroserviceClient = 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$cl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;</w:t>
              <w:br w:type="textWrapping"/>
              <w:t xml:space="preserve">    }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isPaid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    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$this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-&gt;contractorType == 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CONTRACTOR_TYPE_PERSON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$this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-&gt;isPaid;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$this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-&gt;contractorType == CONTRACTOR_TYPE_LEGAL)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$this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-&gt;billMicroserviceClient-&gt;IsPaid(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$this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-&gt;id);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       }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   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4"/>
        <w:pageBreakBefore w:val="0"/>
        <w:spacing w:after="240" w:before="240" w:lineRule="auto"/>
        <w:rPr/>
      </w:pPr>
      <w:bookmarkStart w:colFirst="0" w:colLast="0" w:name="_9riw9kufsm1i" w:id="7"/>
      <w:bookmarkEnd w:id="7"/>
      <w:r w:rsidDel="00000000" w:rsidR="00000000" w:rsidRPr="00000000">
        <w:rPr>
          <w:rtl w:val="0"/>
        </w:rPr>
        <w:t xml:space="preserve">Содержимое файла src\Entity\Item.php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955.0" w:type="dxa"/>
        <w:jc w:val="left"/>
        <w:tblInd w:w="60.0" w:type="dxa"/>
        <w:tblLayout w:type="fixed"/>
        <w:tblLook w:val="0600"/>
      </w:tblPr>
      <w:tblGrid>
        <w:gridCol w:w="8955"/>
        <w:tblGridChange w:id="0">
          <w:tblGrid>
            <w:gridCol w:w="8955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&lt;?php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App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\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Entity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Item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/**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626a4"/>
                <w:shd w:fill="fafafa" w:val="clear"/>
                <w:rtl w:val="0"/>
              </w:rPr>
              <w:t xml:space="preserve">@var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 string */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protected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$id;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/**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626a4"/>
                <w:shd w:fill="fafafa" w:val="clear"/>
                <w:rtl w:val="0"/>
              </w:rPr>
              <w:t xml:space="preserve">@var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 string */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protected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$orderId;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/**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626a4"/>
                <w:shd w:fill="fafafa" w:val="clear"/>
                <w:rtl w:val="0"/>
              </w:rPr>
              <w:t xml:space="preserve">@var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 string */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protected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$productId;</w:t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/**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626a4"/>
                <w:shd w:fill="fafafa" w:val="clear"/>
                <w:rtl w:val="0"/>
              </w:rPr>
              <w:t xml:space="preserve">@var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 string */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protected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$price;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/**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626a4"/>
                <w:shd w:fill="fafafa" w:val="clear"/>
                <w:rtl w:val="0"/>
              </w:rPr>
              <w:t xml:space="preserve">@var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 string */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protected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$quantity;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/**</w:t>
              <w:br w:type="textWrapping"/>
              <w:t xml:space="preserve">     *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626a4"/>
                <w:shd w:fill="fafafa" w:val="clear"/>
                <w:rtl w:val="0"/>
              </w:rPr>
              <w:t xml:space="preserve">@param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 string $orderId</w:t>
              <w:br w:type="textWrapping"/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*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626a4"/>
                <w:shd w:fill="fafafa" w:val="clear"/>
                <w:rtl w:val="0"/>
              </w:rPr>
              <w:t xml:space="preserve">@param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 string $productId</w:t>
              <w:br w:type="textWrapping"/>
              <w:t xml:space="preserve">     *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626a4"/>
                <w:shd w:fill="fafafa" w:val="clear"/>
                <w:rtl w:val="0"/>
              </w:rPr>
              <w:t xml:space="preserve">@param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 string $price</w:t>
              <w:br w:type="textWrapping"/>
              <w:t xml:space="preserve">     *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626a4"/>
                <w:shd w:fill="fafafa" w:val="clear"/>
                <w:rtl w:val="0"/>
              </w:rPr>
              <w:t xml:space="preserve">@param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 string $quantity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     */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__construct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($orderId, $productId, $price, $quantity)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$this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-&gt;orderId = $orderId;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$this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-&gt;productId = $productId;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$this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-&gt;price = $price;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$this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-&gt;quantity = $quantity;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/**</w:t>
              <w:br w:type="textWrapping"/>
              <w:t xml:space="preserve">     *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626a4"/>
                <w:shd w:fill="fafafa" w:val="clear"/>
                <w:rtl w:val="0"/>
              </w:rPr>
              <w:t xml:space="preserve">@param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 int $id</w:t>
              <w:br w:type="textWrapping"/>
              <w:t xml:space="preserve">     */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setId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(int $id)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$this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-&gt;id = $id;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/**</w:t>
              <w:br w:type="textWrapping"/>
              <w:t xml:space="preserve">     *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626a4"/>
                <w:shd w:fill="fafafa" w:val="clear"/>
                <w:rtl w:val="0"/>
              </w:rPr>
              <w:t xml:space="preserve">@return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 int</w:t>
              <w:br w:type="textWrapping"/>
              <w:t xml:space="preserve">     */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$this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-&gt;id;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/**</w:t>
              <w:br w:type="textWrapping"/>
              <w:t xml:space="preserve">     *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626a4"/>
                <w:shd w:fill="fafafa" w:val="clear"/>
                <w:rtl w:val="0"/>
              </w:rPr>
              <w:t xml:space="preserve">@return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 int</w:t>
              <w:br w:type="textWrapping"/>
              <w:t xml:space="preserve">     */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getOrderId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$this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-&gt;orderId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/**</w:t>
              <w:br w:type="textWrapping"/>
              <w:t xml:space="preserve">     *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626a4"/>
                <w:shd w:fill="fafafa" w:val="clear"/>
                <w:rtl w:val="0"/>
              </w:rPr>
              <w:t xml:space="preserve">@param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 int $orderId</w:t>
              <w:br w:type="textWrapping"/>
              <w:t xml:space="preserve">     */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setOrderId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(int $orderId)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$this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-&gt;orderId = $orderId;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/**</w:t>
              <w:br w:type="textWrapping"/>
              <w:t xml:space="preserve">     *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626a4"/>
                <w:shd w:fill="fafafa" w:val="clear"/>
                <w:rtl w:val="0"/>
              </w:rPr>
              <w:t xml:space="preserve">@return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 int</w:t>
              <w:br w:type="textWrapping"/>
              <w:t xml:space="preserve">     */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getProductId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():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$this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-&gt;productId;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/**</w:t>
              <w:br w:type="textWrapping"/>
              <w:t xml:space="preserve">     *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626a4"/>
                <w:shd w:fill="fafafa" w:val="clear"/>
                <w:rtl w:val="0"/>
              </w:rPr>
              <w:t xml:space="preserve">@param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 int $productId</w:t>
              <w:br w:type="textWrapping"/>
              <w:t xml:space="preserve">     *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626a4"/>
                <w:shd w:fill="fafafa" w:val="clear"/>
                <w:rtl w:val="0"/>
              </w:rPr>
              <w:t xml:space="preserve">@return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Item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br w:type="textWrapping"/>
              <w:t xml:space="preserve">     */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setProductId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$productId):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$this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-&gt;productId = $productId;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$this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/**</w:t>
              <w:br w:type="textWrapping"/>
              <w:t xml:space="preserve">     *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626a4"/>
                <w:shd w:fill="fafafa" w:val="clear"/>
                <w:rtl w:val="0"/>
              </w:rPr>
              <w:t xml:space="preserve">@return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 int</w:t>
              <w:br w:type="textWrapping"/>
              <w:t xml:space="preserve">     */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getPrice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$this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-&gt;price;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/**</w:t>
              <w:br w:type="textWrapping"/>
              <w:t xml:space="preserve">     *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626a4"/>
                <w:shd w:fill="fafafa" w:val="clear"/>
                <w:rtl w:val="0"/>
              </w:rPr>
              <w:t xml:space="preserve">@param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 int $price</w:t>
              <w:br w:type="textWrapping"/>
              <w:t xml:space="preserve">     */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setPrice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(int $price)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$this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-&gt;price = $price;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/**</w:t>
              <w:br w:type="textWrapping"/>
              <w:t xml:space="preserve">     *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626a4"/>
                <w:shd w:fill="fafafa" w:val="clear"/>
                <w:rtl w:val="0"/>
              </w:rPr>
              <w:t xml:space="preserve">@return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 int</w:t>
              <w:br w:type="textWrapping"/>
              <w:t xml:space="preserve">     */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getQuantity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$this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-&gt;quantity;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/**</w:t>
              <w:br w:type="textWrapping"/>
              <w:t xml:space="preserve">     *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626a4"/>
                <w:shd w:fill="fafafa" w:val="clear"/>
                <w:rtl w:val="0"/>
              </w:rPr>
              <w:t xml:space="preserve">@param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 int $quantity</w:t>
              <w:br w:type="textWrapping"/>
              <w:t xml:space="preserve">     */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setQuantity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(int $quantity)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$this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-&gt;quantity = $quantity;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4"/>
        <w:pageBreakBefore w:val="0"/>
        <w:spacing w:after="240" w:before="240" w:lineRule="auto"/>
        <w:rPr/>
      </w:pPr>
      <w:bookmarkStart w:colFirst="0" w:colLast="0" w:name="_rbsck3fryc70" w:id="8"/>
      <w:bookmarkEnd w:id="8"/>
      <w:r w:rsidDel="00000000" w:rsidR="00000000" w:rsidRPr="00000000">
        <w:rPr>
          <w:rtl w:val="0"/>
        </w:rPr>
        <w:t xml:space="preserve">Содержимое файла src\Controller\OrderController.php</w:t>
      </w:r>
    </w:p>
    <w:tbl>
      <w:tblPr>
        <w:tblStyle w:val="Table6"/>
        <w:tblW w:w="8985.0" w:type="dxa"/>
        <w:jc w:val="left"/>
        <w:tblInd w:w="30.0" w:type="dxa"/>
        <w:tblLayout w:type="fixed"/>
        <w:tblLook w:val="0600"/>
      </w:tblPr>
      <w:tblGrid>
        <w:gridCol w:w="8985"/>
        <w:tblGridChange w:id="0">
          <w:tblGrid>
            <w:gridCol w:w="8985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&lt;?php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App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\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Controller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use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App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\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Factory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\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OrderFactory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use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App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\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Repository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\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OrderRepository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use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App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\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Service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\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BillGenerator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use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App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\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Service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\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BillMicroserviceClient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use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Symfony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\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Component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\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HttpFoundation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\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JsonResponse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use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Symfony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\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Component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\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HttpFoundation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\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RedirectResponse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use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\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Symfony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\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Component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\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HttpFoundation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\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Request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use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Symfony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\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Component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\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HttpFoundation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\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Response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use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Symfony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\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Component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\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Routing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\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Annotation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\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Route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use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App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\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Entity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\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CONTRACTOR_TYPE_LEGAL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use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App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\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Entity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\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CONTRACTOR_TYPE_PERSON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OrderController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{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/**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626a4"/>
                <w:shd w:fill="fafafa" w:val="clear"/>
                <w:rtl w:val="0"/>
              </w:rPr>
              <w:t xml:space="preserve">@var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 OrderFactory */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protected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$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_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factory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/**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626a4"/>
                <w:shd w:fill="fafafa" w:val="clear"/>
                <w:rtl w:val="0"/>
              </w:rPr>
              <w:t xml:space="preserve">@var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 OrderRepository */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protected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$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order_repository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__construct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(OrderFactory $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_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factory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OrderRepository $order_repository)</w:t>
              <w:br w:type="textWrapping"/>
              <w:t xml:space="preserve">    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$this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-&gt;order_factory = $order_factory;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$this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-&gt;order_repository = $order_repository;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/**</w:t>
              <w:br w:type="textWrapping"/>
              <w:t xml:space="preserve">     *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626a4"/>
                <w:shd w:fill="fafafa" w:val="clear"/>
                <w:rtl w:val="0"/>
              </w:rPr>
              <w:t xml:space="preserve">@Route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("/create", methods={"POST"})</w:t>
              <w:br w:type="textWrapping"/>
              <w:t xml:space="preserve">     */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(Request $request)</w:t>
              <w:br w:type="textWrapping"/>
              <w:t xml:space="preserve">    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$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orderData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= json_decode($request-&gt;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getContent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(),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$orderId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$this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-&gt;order_factory-&gt;generateOrderId();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$order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$this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-&gt;order_factory-&gt;createOrder($orderData, $orderId);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$order-&gt;contractorType === 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CONTRACTOR_TYPE_PERSON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 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$this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-&gt;order_repository-&gt;save($order);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RedirectResponse($order-&gt;getPayUrl())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;</w:t>
              <w:br w:type="textWrapping"/>
              <w:br w:type="textWrapping"/>
              <w:t xml:space="preserve">            }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($order-&gt;contractorType === 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CONTRACTOR_TYPE_LEGAL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 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$order-&gt;setBillGenerator(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BillGenerator()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);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$this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-&gt;order_repository-&gt;save($order);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RedirectResponse($order-&gt;getBillUrl());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            }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        }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catch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(\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Exception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$exception)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{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Response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Something went wrong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       }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/**</w:t>
              <w:br w:type="textWrapping"/>
              <w:t xml:space="preserve">     *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626a4"/>
                <w:shd w:fill="fafafa" w:val="clear"/>
                <w:rtl w:val="0"/>
              </w:rPr>
              <w:t xml:space="preserve">@Route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("/finish/{orderId}", methods={"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"})</w:t>
              <w:br w:type="textWrapping"/>
              <w:t xml:space="preserve">     */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finish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($orderId)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$order =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$this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-&gt;order_repository-&gt;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($orderId);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($order-&gt;contractorType 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CONTRACTOR_TYPE_LEGAL) {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$order-&gt;setBillClient(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BillMicroserviceClient()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);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       }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($order-&gt;isPaid())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Response(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"Thank you"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);</w:t>
              <w:br w:type="textWrapping"/>
              <w:t xml:space="preserve">        }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Response(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"You haven't paid bill yet"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);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        }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/**</w:t>
              <w:br w:type="textWrapping"/>
              <w:t xml:space="preserve">     *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626a4"/>
                <w:shd w:fill="fafafa" w:val="clear"/>
                <w:rtl w:val="0"/>
              </w:rPr>
              <w:t xml:space="preserve">@Route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("/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last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", methods={"GET"})</w:t>
              <w:br w:type="textWrapping"/>
              <w:t xml:space="preserve">     */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last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(Request $request)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    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$limit = 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$request-&gt;get(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"limit"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       $orders =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$this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-&gt;order_repository-&gt;last(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$limit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JsonResponse($orders);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4"/>
        <w:pageBreakBefore w:val="0"/>
        <w:spacing w:after="240" w:before="240" w:lineRule="auto"/>
        <w:rPr/>
      </w:pPr>
      <w:bookmarkStart w:colFirst="0" w:colLast="0" w:name="_gfqvxvt6b4ya" w:id="9"/>
      <w:bookmarkEnd w:id="9"/>
      <w:r w:rsidDel="00000000" w:rsidR="00000000" w:rsidRPr="00000000">
        <w:rPr>
          <w:rtl w:val="0"/>
        </w:rPr>
        <w:t xml:space="preserve">Содержимое файла src\Factory\OrderFactory.php</w:t>
      </w:r>
    </w:p>
    <w:tbl>
      <w:tblPr>
        <w:tblStyle w:val="Table7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&lt;?php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App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\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Factory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use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App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\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Entity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\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Item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use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App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\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Entity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\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OrderFactory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{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/**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626a4"/>
                <w:shd w:fill="fafafa" w:val="clear"/>
                <w:rtl w:val="0"/>
              </w:rPr>
              <w:t xml:space="preserve">@var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 \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PDO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 */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protected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$pdo;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/**</w:t>
              <w:br w:type="textWrapping"/>
              <w:t xml:space="preserve">     *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OrderFactory constructor.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br w:type="textWrapping"/>
              <w:t xml:space="preserve">     *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626a4"/>
                <w:shd w:fill="fafafa" w:val="clear"/>
                <w:rtl w:val="0"/>
              </w:rPr>
              <w:t xml:space="preserve">@param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 \PDO $pdo</w:t>
              <w:br w:type="textWrapping"/>
              <w:t xml:space="preserve">     */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__construct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(\PDO $pdo)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$this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-&gt;pdo = $pdo;</w:t>
              <w:br w:type="textWrapping"/>
              <w:t xml:space="preserve">    }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generateOrderId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$sql =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SELECT id FROM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order1s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 ORDER BY createdAt DESC LIMIT 1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        $result =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$this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-&gt;pdo-&gt;query($sql)-&gt;fetch();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\DateTime())-&gt;format(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"Y-m"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 .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"-"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. $result[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'id'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] +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   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createOrder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$data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$id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    {</w:t>
              <w:br w:type="textWrapping"/>
              <w:t xml:space="preserve">        $order =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Order($id);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foreach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($data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$key =&gt; $value)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($ke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y 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'items'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            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foreach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($value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$itemValue)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{</w:t>
              <w:br w:type="textWrapping"/>
              <w:t xml:space="preserve">                    $order-&gt;items[] =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Item(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$id, $itemValue[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'productId'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], $itemValue[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'price'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], $itemValue[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'quantity'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);</w:t>
              <w:br w:type="textWrapping"/>
              <w:t xml:space="preserve">                }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continue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            }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$order-&gt;{$key} = $value;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$order;</w:t>
              <w:br w:type="textWrapping"/>
              <w:t xml:space="preserve">    }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4"/>
        <w:pageBreakBefore w:val="0"/>
        <w:spacing w:after="240" w:before="240" w:lineRule="auto"/>
        <w:rPr/>
      </w:pPr>
      <w:bookmarkStart w:colFirst="0" w:colLast="0" w:name="_p9rkrcurb1x" w:id="10"/>
      <w:bookmarkEnd w:id="10"/>
      <w:r w:rsidDel="00000000" w:rsidR="00000000" w:rsidRPr="00000000">
        <w:rPr>
          <w:rtl w:val="0"/>
        </w:rPr>
        <w:t xml:space="preserve">Содержимое файла src\Repository\OrderRepository.php</w:t>
      </w:r>
    </w:p>
    <w:tbl>
      <w:tblPr>
        <w:tblStyle w:val="Table8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&lt;?php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App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\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Repository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use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App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\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Entity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\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Item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use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App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\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Entity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\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OrderRepository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/**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626a4"/>
                <w:shd w:fill="fafafa" w:val="clear"/>
                <w:rtl w:val="0"/>
              </w:rPr>
              <w:t xml:space="preserve">@var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 \PDO */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protected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$pdo;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/**</w:t>
              <w:br w:type="textWrapping"/>
              <w:t xml:space="preserve">     *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626a4"/>
                <w:shd w:fill="fafafa" w:val="clear"/>
                <w:rtl w:val="0"/>
              </w:rPr>
              <w:t xml:space="preserve">@param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 \PDO $pdo</w:t>
              <w:br w:type="textWrapping"/>
              <w:t xml:space="preserve">     */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__construct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\PDO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$pdo)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$this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-&gt;pdo = $pdo;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save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(Order $order)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    {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 $sql =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"INSERT INTO orders (id, sum,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contractor_type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) VALUES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{$order-&gt;id}, {$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-&gt;sum}, {$order-&gt;contractorType}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;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$stmt =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$this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-&gt;pdo-&gt;prepare($sql)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;</w:t>
              <w:br w:type="textWrapping"/>
              <w:t xml:space="preserve">        $stmt-&gt;execute();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foreach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$order-&gt;items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$item)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{</w:t>
              <w:br w:type="textWrapping"/>
              <w:t xml:space="preserve">            $sql =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"INSERT </w:t>
              <w:br w:type="textWrapping"/>
              <w:t xml:space="preserve">                INTO order_products (order_id,product_id,price,quantity) 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VALUES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({$order-&gt;id},{$item-&gt;getProductId()},{$item-&gt;getPrice()}, {$item-&gt;getQuantity()})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;</w:t>
              <w:br w:type="textWrapping"/>
              <w:t xml:space="preserve">            $stmt =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$this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-&gt;pdo-&gt;prepare($sql)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;</w:t>
              <w:br w:type="textWrapping"/>
              <w:t xml:space="preserve">            $stmt-&gt;execute();</w:t>
              <w:br w:type="textWrapping"/>
              <w:t xml:space="preserve">        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   }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/**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626a4"/>
                <w:shd w:fill="fafafa" w:val="clear"/>
                <w:rtl w:val="0"/>
              </w:rPr>
              <w:t xml:space="preserve">@return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 Order */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($orderId)</w:t>
              <w:br w:type="textWrapping"/>
              <w:t xml:space="preserve">    {</w:t>
              <w:br w:type="textWrapping"/>
              <w:t xml:space="preserve">        $sql =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"SELECT * FROM orders WHERE id=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{$orderId}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LIMIT 1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;</w:t>
              <w:br w:type="textWrapping"/>
              <w:t xml:space="preserve">        $stmt =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$this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-&gt;pdo-&gt;prepare($sql);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$data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= $stmt-&gt;fetch();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$order =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Order($data[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'id'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]);</w:t>
              <w:br w:type="textWrapping"/>
              <w:t xml:space="preserve">        $order-&gt;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contractorType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= $data[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'contractor_type'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];</w:t>
              <w:br w:type="textWrapping"/>
              <w:t xml:space="preserve">        $order-&gt;isPaid = $data[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'is_paid'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];</w:t>
              <w:br w:type="textWrapping"/>
              <w:t xml:space="preserve">        $order-&gt;sum = $data[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'sum'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];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$order-&gt;items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$this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-&gt;getOrderItems($data[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'id'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]);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$order;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/**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626a4"/>
                <w:shd w:fill="fafafa" w:val="clear"/>
                <w:rtl w:val="0"/>
              </w:rPr>
              <w:t xml:space="preserve">@return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 Order[] */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last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($limit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   {</w:t>
              <w:br w:type="textWrapping"/>
              <w:t xml:space="preserve">        $sql =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SELECT *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 FROM orders ORDER BY createdAt DESC LIMIT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{$limit}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;</w:t>
              <w:br w:type="textWrapping"/>
              <w:t xml:space="preserve">        $stmt =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$this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-&gt;pdo-&gt;prepare($sql);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        $stmt-&gt;execute();</w:t>
              <w:br w:type="textWrapping"/>
              <w:t xml:space="preserve">        $data = $stmt-&gt;fetchAll();</w:t>
              <w:br w:type="textWrapping"/>
              <w:t xml:space="preserve">        $orders = [];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foreach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($data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$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item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 {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$order =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Order($item[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'id'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]);</w:t>
              <w:br w:type="textWrapping"/>
              <w:t xml:space="preserve">            $order-&gt;contractorType = $item[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'contractor_type'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];</w:t>
              <w:br w:type="textWrapping"/>
              <w:t xml:space="preserve">            $order-&gt;isPaid = $item[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'is_paid'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];</w:t>
              <w:br w:type="textWrapping"/>
              <w:t xml:space="preserve">            $order-&gt;sum = $item[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'sum'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];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$order-&gt;items =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$this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-&gt;getOrderItems($item[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'id'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]);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           $orders[] = $order;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$orders;</w:t>
              <w:br w:type="textWrapping"/>
              <w:t xml:space="preserve">    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getOrderItems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($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orderId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    {</w:t>
              <w:br w:type="textWrapping"/>
              <w:t xml:space="preserve">        $sql =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"SELECT * FROM order_products WHERE order_id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{$orderId}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;</w:t>
              <w:br w:type="textWrapping"/>
              <w:t xml:space="preserve">        $stmt =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$this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-&gt;pdo-&gt;prepare($sql)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;</w:t>
              <w:br w:type="textWrapping"/>
              <w:t xml:space="preserve">        $stmt-&gt;execute();</w:t>
              <w:br w:type="textWrapping"/>
              <w:t xml:space="preserve">        $data = $stmt-&gt;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fetchAll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$items = [];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foreach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($data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$item) {</w:t>
              <w:br w:type="textWrapping"/>
              <w:t xml:space="preserve">            $items[] =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Item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($item[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'order_id'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], $item[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'product_id'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], $item[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'price'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], $item[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'quantity'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])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$items;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